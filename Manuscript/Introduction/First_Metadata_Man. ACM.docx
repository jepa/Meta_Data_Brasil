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5C719" w14:textId="77777777" w:rsidR="00720740" w:rsidRDefault="00956070">
      <w:pPr>
        <w:pStyle w:val="Title"/>
      </w:pPr>
      <w:bookmarkStart w:id="0" w:name="_GoBack"/>
      <w:bookmarkEnd w:id="0"/>
      <w:r>
        <w:t>Meta-Database of Marine Research in Mexico: Trends and Applications</w:t>
      </w:r>
    </w:p>
    <w:p w14:paraId="6A43F47A" w14:textId="77777777" w:rsidR="00720740" w:rsidRPr="00750E42" w:rsidRDefault="00956070">
      <w:pPr>
        <w:pStyle w:val="Subtitle"/>
        <w:rPr>
          <w:lang w:val="es-MX"/>
        </w:rPr>
      </w:pPr>
      <w:r w:rsidRPr="00750E42">
        <w:rPr>
          <w:lang w:val="es-MX"/>
        </w:rPr>
        <w:t>Draft</w:t>
      </w:r>
    </w:p>
    <w:p w14:paraId="4C06E9D3" w14:textId="07D3E54E" w:rsidR="00720740" w:rsidRPr="00750E42" w:rsidRDefault="00956070">
      <w:pPr>
        <w:pStyle w:val="Author"/>
        <w:rPr>
          <w:lang w:val="es-MX"/>
        </w:rPr>
      </w:pPr>
      <w:r w:rsidRPr="00750E42">
        <w:rPr>
          <w:lang w:val="es-MX"/>
        </w:rPr>
        <w:t xml:space="preserve">Palacios-Abrantes, J; </w:t>
      </w:r>
      <w:r w:rsidR="00D524C8" w:rsidRPr="00750E42">
        <w:rPr>
          <w:lang w:val="es-MX"/>
        </w:rPr>
        <w:t>Cisneros</w:t>
      </w:r>
      <w:ins w:id="1" w:author="Andres Cisneros" w:date="2017-06-01T12:05:00Z">
        <w:r w:rsidR="00D524C8">
          <w:rPr>
            <w:lang w:val="es-MX"/>
          </w:rPr>
          <w:t>-Montemayor</w:t>
        </w:r>
      </w:ins>
      <w:r w:rsidR="00D524C8" w:rsidRPr="00750E42">
        <w:rPr>
          <w:lang w:val="es-MX"/>
        </w:rPr>
        <w:t>, A</w:t>
      </w:r>
      <w:ins w:id="2" w:author="Andres Cisneros" w:date="2017-06-01T12:05:00Z">
        <w:r w:rsidR="00D524C8">
          <w:rPr>
            <w:lang w:val="es-MX"/>
          </w:rPr>
          <w:t>M</w:t>
        </w:r>
      </w:ins>
      <w:r w:rsidR="00D524C8">
        <w:rPr>
          <w:lang w:val="es-MX"/>
        </w:rPr>
        <w:t>;</w:t>
      </w:r>
      <w:r w:rsidR="00D524C8" w:rsidRPr="00750E42">
        <w:rPr>
          <w:lang w:val="es-MX"/>
        </w:rPr>
        <w:t xml:space="preserve"> </w:t>
      </w:r>
      <w:r w:rsidR="00D524C8">
        <w:rPr>
          <w:lang w:val="es-MX"/>
        </w:rPr>
        <w:t>Arreguín-Sánchez, F</w:t>
      </w:r>
      <w:r w:rsidRPr="00750E42">
        <w:rPr>
          <w:lang w:val="es-MX"/>
        </w:rPr>
        <w:t>; C</w:t>
      </w:r>
      <w:r w:rsidR="00D524C8">
        <w:rPr>
          <w:lang w:val="es-MX"/>
        </w:rPr>
        <w:t>isneros-Mata, MA; Rodríguez, L; Cheung WWL</w:t>
      </w:r>
    </w:p>
    <w:p w14:paraId="40452702" w14:textId="77777777" w:rsidR="00720740" w:rsidRDefault="00956070">
      <w:pPr>
        <w:pStyle w:val="Date"/>
      </w:pPr>
      <w:r>
        <w:t>4/12/2017</w:t>
      </w:r>
    </w:p>
    <w:p w14:paraId="37F64C06" w14:textId="77777777" w:rsidR="00720740" w:rsidRDefault="00956070">
      <w:pPr>
        <w:pStyle w:val="Heading1"/>
      </w:pPr>
      <w:bookmarkStart w:id="3" w:name="introduction"/>
      <w:bookmarkEnd w:id="3"/>
      <w:commentRangeStart w:id="4"/>
      <w:r>
        <w:t>Introduction</w:t>
      </w:r>
      <w:commentRangeEnd w:id="4"/>
      <w:r w:rsidR="009264A4">
        <w:rPr>
          <w:rStyle w:val="CommentReference"/>
          <w:rFonts w:asciiTheme="minorHAnsi" w:eastAsiaTheme="minorHAnsi" w:hAnsiTheme="minorHAnsi" w:cstheme="minorBidi"/>
          <w:b w:val="0"/>
          <w:bCs w:val="0"/>
          <w:color w:val="auto"/>
        </w:rPr>
        <w:commentReference w:id="4"/>
      </w:r>
    </w:p>
    <w:p w14:paraId="6DD4E6C7" w14:textId="77777777" w:rsidR="00540CF7" w:rsidRDefault="00956070" w:rsidP="00540CF7">
      <w:pPr>
        <w:pStyle w:val="BodyText"/>
        <w:rPr>
          <w:moveTo w:id="5" w:author="Andres Cisneros" w:date="2017-06-05T11:03:00Z"/>
        </w:rPr>
      </w:pPr>
      <w:r>
        <w:t>Climate change has been globally reshaping the marine ecosystem for the last century in different ways [Poloczanska, et al., 2013; Weatherdon et al 2016]. Increase</w:t>
      </w:r>
      <w:ins w:id="6" w:author="Andres Cisneros" w:date="2017-06-01T12:06:00Z">
        <w:r w:rsidR="00750E42">
          <w:t>s</w:t>
        </w:r>
      </w:ins>
      <w:r>
        <w:t xml:space="preserve"> </w:t>
      </w:r>
      <w:ins w:id="7" w:author="Andres Cisneros" w:date="2017-06-01T12:06:00Z">
        <w:r w:rsidR="00750E42">
          <w:t>i</w:t>
        </w:r>
      </w:ins>
      <w:del w:id="8" w:author="Andres Cisneros" w:date="2017-06-01T12:06:00Z">
        <w:r w:rsidDel="00750E42">
          <w:delText>o</w:delText>
        </w:r>
      </w:del>
      <w:r>
        <w:t>n surface water temperature ha</w:t>
      </w:r>
      <w:del w:id="9" w:author="Andres Cisneros" w:date="2017-06-01T12:06:00Z">
        <w:r w:rsidDel="00750E42">
          <w:delText>s</w:delText>
        </w:r>
      </w:del>
      <w:ins w:id="10" w:author="Andres Cisneros" w:date="2017-06-01T12:06:00Z">
        <w:r w:rsidR="00750E42">
          <w:t>ve</w:t>
        </w:r>
      </w:ins>
      <w:r>
        <w:t xml:space="preserve"> been linked to both biomass change</w:t>
      </w:r>
      <w:del w:id="11" w:author="Andres Cisneros" w:date="2017-06-01T12:06:00Z">
        <w:r w:rsidDel="00750E42">
          <w:delText>,</w:delText>
        </w:r>
      </w:del>
      <w:r>
        <w:t xml:space="preserve"> and distribution shifts of marine fishes [Arreguín-Sánchez et al., 2016; Cheung et al., 2015]; coral bleaching on most reefs in the world [cita]</w:t>
      </w:r>
      <w:ins w:id="12" w:author="Andres Cisneros" w:date="2017-06-01T12:07:00Z">
        <w:r w:rsidR="00750E42">
          <w:t>;</w:t>
        </w:r>
      </w:ins>
      <w:del w:id="13" w:author="Andres Cisneros" w:date="2017-06-01T12:07:00Z">
        <w:r w:rsidDel="00750E42">
          <w:delText>,</w:delText>
        </w:r>
      </w:del>
      <w:r>
        <w:t xml:space="preserve"> and </w:t>
      </w:r>
      <w:commentRangeStart w:id="14"/>
      <w:r>
        <w:t>trop</w:t>
      </w:r>
      <w:ins w:id="15" w:author="Andres Cisneros" w:date="2017-06-05T10:27:00Z">
        <w:r w:rsidR="00911324">
          <w:t>h</w:t>
        </w:r>
      </w:ins>
      <w:r>
        <w:t xml:space="preserve">ic mismatch </w:t>
      </w:r>
      <w:commentRangeEnd w:id="14"/>
      <w:r w:rsidR="00750E42">
        <w:rPr>
          <w:rStyle w:val="CommentReference"/>
        </w:rPr>
        <w:commentReference w:id="14"/>
      </w:r>
      <w:r>
        <w:t>in the water column [Edwards and Richardson, 2004]. Such effects are projected to continue and intensify if anthropogenic emissions are not mitigated [IPCC, william 1.5, Gatuso et al., 2015].</w:t>
      </w:r>
      <w:ins w:id="16" w:author="Andres Cisneros" w:date="2017-06-05T11:03:00Z">
        <w:r w:rsidR="00540CF7">
          <w:t xml:space="preserve"> </w:t>
        </w:r>
      </w:ins>
      <w:moveToRangeStart w:id="17" w:author="Andres Cisneros" w:date="2017-06-05T11:03:00Z" w:name="move484423913"/>
      <w:commentRangeStart w:id="18"/>
      <w:moveTo w:id="19" w:author="Andres Cisneros" w:date="2017-06-05T11:03:00Z">
        <w:r w:rsidR="00540CF7">
          <w:t>The production and availability of natural and socio-economic data is a key component of the actions needed to achieve those goals [Mertz et al., 2009; Moser et al., 2010]. As a result, data availability has been identified as a common barrier in many steps of the adaptive management process, from the planning stage to outcome evaluation [Moser et al., 2010].</w:t>
        </w:r>
      </w:moveTo>
      <w:commentRangeEnd w:id="18"/>
      <w:r w:rsidR="00540CF7">
        <w:rPr>
          <w:rStyle w:val="CommentReference"/>
        </w:rPr>
        <w:commentReference w:id="18"/>
      </w:r>
    </w:p>
    <w:moveToRangeEnd w:id="17"/>
    <w:p w14:paraId="7ECF42EA" w14:textId="7D8B8E09" w:rsidR="00720740" w:rsidRDefault="00720740">
      <w:pPr>
        <w:pStyle w:val="FirstParagraph"/>
      </w:pPr>
    </w:p>
    <w:p w14:paraId="704708CF" w14:textId="144CC93E" w:rsidR="00720740" w:rsidRDefault="00956070">
      <w:pPr>
        <w:pStyle w:val="BodyText"/>
      </w:pPr>
      <w:r>
        <w:t>These ecosystem change</w:t>
      </w:r>
      <w:ins w:id="20" w:author="Andres Cisneros" w:date="2017-06-01T12:08:00Z">
        <w:r w:rsidR="00781FBD">
          <w:t>s</w:t>
        </w:r>
      </w:ins>
      <w:r>
        <w:t xml:space="preserve"> </w:t>
      </w:r>
      <w:del w:id="21" w:author="Andres Cisneros" w:date="2017-06-01T12:08:00Z">
        <w:r w:rsidDel="00781FBD">
          <w:delText xml:space="preserve">is </w:delText>
        </w:r>
      </w:del>
      <w:ins w:id="22" w:author="Andres Cisneros" w:date="2017-06-01T12:08:00Z">
        <w:r w:rsidR="00781FBD">
          <w:t xml:space="preserve">are </w:t>
        </w:r>
      </w:ins>
      <w:r>
        <w:t xml:space="preserve">already having repercussions on human populations, </w:t>
      </w:r>
      <w:ins w:id="23" w:author="Andres Cisneros" w:date="2017-06-01T12:08:00Z">
        <w:r w:rsidR="00840505">
          <w:t>e</w:t>
        </w:r>
      </w:ins>
      <w:r>
        <w:t xml:space="preserve">specially on those </w:t>
      </w:r>
      <w:del w:id="24" w:author="Andres Cisneros" w:date="2017-06-01T12:08:00Z">
        <w:r w:rsidDel="00781FBD">
          <w:delText xml:space="preserve">who </w:delText>
        </w:r>
      </w:del>
      <w:ins w:id="25" w:author="Andres Cisneros" w:date="2017-06-01T12:08:00Z">
        <w:r w:rsidR="00781FBD">
          <w:t xml:space="preserve">that </w:t>
        </w:r>
      </w:ins>
      <w:r>
        <w:t>directly rel</w:t>
      </w:r>
      <w:ins w:id="26" w:author="Andres Cisneros" w:date="2017-06-01T12:08:00Z">
        <w:r w:rsidR="00781FBD">
          <w:t>y</w:t>
        </w:r>
      </w:ins>
      <w:del w:id="27" w:author="Andres Cisneros" w:date="2017-06-01T12:08:00Z">
        <w:r w:rsidDel="00781FBD">
          <w:delText>ie</w:delText>
        </w:r>
      </w:del>
      <w:r>
        <w:t xml:space="preserve"> on marine resources [Pershing et al., 2015; Weatherdon et al 2016]. Some coastal communities depending on fish have seen their catch change [Arreguín-Sánchez et al., 2016]; and global projections suggest it will continue to shift (Cheung et al., 20XX). This will impact coastal communities on both economic and food security aspects, particular those on developing nations [Lam et al., 2016; Vermeulen et al., 2014]. Climate change is also expected to</w:t>
      </w:r>
      <w:ins w:id="28" w:author="Andres Cisneros" w:date="2017-06-05T10:46:00Z">
        <w:r w:rsidR="00E84716">
          <w:t xml:space="preserve"> further</w:t>
        </w:r>
      </w:ins>
      <w:r>
        <w:t xml:space="preserve"> reduce ecosystem services provided by </w:t>
      </w:r>
      <w:del w:id="29" w:author="Andres Cisneros" w:date="2017-06-05T10:46:00Z">
        <w:r w:rsidDel="00E84716">
          <w:delText xml:space="preserve">already disturbed ecosystems like </w:delText>
        </w:r>
      </w:del>
      <w:r>
        <w:t>mangrove forests and coral reefs</w:t>
      </w:r>
      <w:ins w:id="30" w:author="Andres Cisneros" w:date="2017-06-05T10:46:00Z">
        <w:r w:rsidR="00E84716">
          <w:t>,</w:t>
        </w:r>
      </w:ins>
      <w:del w:id="31" w:author="Andres Cisneros" w:date="2017-06-05T10:46:00Z">
        <w:r w:rsidDel="00E84716">
          <w:delText>.</w:delText>
        </w:r>
      </w:del>
      <w:r>
        <w:t xml:space="preserve"> </w:t>
      </w:r>
      <w:ins w:id="32" w:author="Andres Cisneros" w:date="2017-06-05T10:46:00Z">
        <w:r w:rsidR="00E84716">
          <w:t>d</w:t>
        </w:r>
      </w:ins>
      <w:del w:id="33" w:author="Andres Cisneros" w:date="2017-06-05T10:46:00Z">
        <w:r w:rsidDel="00E84716">
          <w:delText>D</w:delText>
        </w:r>
      </w:del>
      <w:r>
        <w:t>iminishing their mitigation efficiency</w:t>
      </w:r>
      <w:ins w:id="34" w:author="Andres Cisneros" w:date="2017-06-05T10:46:00Z">
        <w:r w:rsidR="00E84716">
          <w:t xml:space="preserve"> and</w:t>
        </w:r>
      </w:ins>
      <w:del w:id="35" w:author="Andres Cisneros" w:date="2017-06-05T10:46:00Z">
        <w:r w:rsidDel="00E84716">
          <w:delText xml:space="preserve">, </w:delText>
        </w:r>
      </w:del>
      <w:ins w:id="36" w:author="Andres Cisneros" w:date="2017-06-05T10:46:00Z">
        <w:r w:rsidR="00E84716">
          <w:t xml:space="preserve"> </w:t>
        </w:r>
      </w:ins>
      <w:r>
        <w:t>hence</w:t>
      </w:r>
      <w:del w:id="37" w:author="Andres Cisneros" w:date="2017-06-05T10:46:00Z">
        <w:r w:rsidDel="00E84716">
          <w:delText>,</w:delText>
        </w:r>
      </w:del>
      <w:r>
        <w:t xml:space="preserve"> increasing the risk of natural catastrophes in coastal communities [cita]</w:t>
      </w:r>
      <w:ins w:id="38" w:author="Andres Cisneros" w:date="2017-06-05T10:46:00Z">
        <w:r w:rsidR="00E84716">
          <w:t xml:space="preserve">. </w:t>
        </w:r>
      </w:ins>
    </w:p>
    <w:p w14:paraId="7029EC80" w14:textId="04FA8623" w:rsidR="00720740" w:rsidRDefault="00956070">
      <w:pPr>
        <w:pStyle w:val="BodyText"/>
      </w:pPr>
      <w:r>
        <w:t>These soci</w:t>
      </w:r>
      <w:ins w:id="39" w:author="Andres Cisneros" w:date="2017-06-05T10:53:00Z">
        <w:r w:rsidR="00D912C6">
          <w:t>a</w:t>
        </w:r>
      </w:ins>
      <w:del w:id="40" w:author="Andres Cisneros" w:date="2017-06-05T10:53:00Z">
        <w:r w:rsidDel="00D912C6">
          <w:delText>o</w:delText>
        </w:r>
      </w:del>
      <w:r>
        <w:t>l</w:t>
      </w:r>
      <w:del w:id="41" w:author="Andres Cisneros" w:date="2017-06-05T10:53:00Z">
        <w:r w:rsidDel="00D912C6">
          <w:delText>ogy</w:delText>
        </w:r>
      </w:del>
      <w:r>
        <w:t xml:space="preserve">-ecological relations are particularly important for coastal nations like Mexico. With over 11 thousand kilometers of coastline, Mexico's coast houses XXX families [INEGI]. Communities that live </w:t>
      </w:r>
      <w:ins w:id="42" w:author="Andres Cisneros" w:date="2017-06-05T10:53:00Z">
        <w:r w:rsidR="00D912C6">
          <w:t>o</w:t>
        </w:r>
      </w:ins>
      <w:del w:id="43" w:author="Andres Cisneros" w:date="2017-06-05T10:53:00Z">
        <w:r w:rsidDel="00D912C6">
          <w:delText>i</w:delText>
        </w:r>
      </w:del>
      <w:r>
        <w:t xml:space="preserve">n the coast directly depend on landings for food [cita], coral reefs and </w:t>
      </w:r>
      <w:commentRangeStart w:id="44"/>
      <w:r>
        <w:t xml:space="preserve">marine protected areas for tourism </w:t>
      </w:r>
      <w:commentRangeEnd w:id="44"/>
      <w:r w:rsidR="00D912C6">
        <w:rPr>
          <w:rStyle w:val="CommentReference"/>
        </w:rPr>
        <w:commentReference w:id="44"/>
      </w:r>
      <w:r>
        <w:t xml:space="preserve">[Alburto et al., 2011], and other ecosystem services [Lee et al., 2011; Palumbi et al., 2009]. It is essential that Mexico incorporates climate change to the political agenda in order to foster adaptive capacity </w:t>
      </w:r>
      <w:r>
        <w:lastRenderedPageBreak/>
        <w:t>while incorporating sounding adaptation and mitigation plans [Mertz et al., 2009; Pershing et al., 2015; Rice and Garcia, 2011].</w:t>
      </w:r>
    </w:p>
    <w:p w14:paraId="1362DBB8" w14:textId="315046F4" w:rsidR="00720740" w:rsidRDefault="00956070">
      <w:pPr>
        <w:pStyle w:val="BodyText"/>
      </w:pPr>
      <w:r>
        <w:t>Adaptive capacity, as defined by the Intergovernmental Panel on Climate Change (IPCC) is the "</w:t>
      </w:r>
      <w:del w:id="45" w:author="Andres Cisneros" w:date="2017-06-01T12:09:00Z">
        <w:r w:rsidDel="00781FBD">
          <w:delText xml:space="preserve">The </w:delText>
        </w:r>
      </w:del>
      <w:r>
        <w:t>ability of a system to adjust to climate change (including climate variability and extremes) to moderate potential damages, to take advantage of opportunities, or to cope with the consequences." There are several research-based frameworks on climate change adaptation [cita]. Generally speaking, adaptation can be achieved in two non-exclusive ways: (i) building capacity among local communities to adjust, moderate and even take advantage of environmental changes and (ii) t</w:t>
      </w:r>
      <w:ins w:id="46" w:author="Andres Cisneros" w:date="2017-06-01T12:09:00Z">
        <w:r w:rsidR="00781FBD">
          <w:t>h</w:t>
        </w:r>
      </w:ins>
      <w:r>
        <w:t xml:space="preserve">rough the implementation of policies that foster that adaptive process [Adger et al., 2005; IPCC, 2016]. In 2016 Mexico's government worked with the UNFCCC to produce a climate change adaptation strategy for mid-century [SEMARNAT-INECC, 2016]. This strategy is supported by the </w:t>
      </w:r>
      <w:ins w:id="47" w:author="Andres Cisneros" w:date="2017-06-05T10:55:00Z">
        <w:r w:rsidR="00D912C6">
          <w:t xml:space="preserve">Mexican National </w:t>
        </w:r>
      </w:ins>
      <w:r>
        <w:t>Climate Change Law (</w:t>
      </w:r>
      <w:r>
        <w:rPr>
          <w:i/>
        </w:rPr>
        <w:t>Ley General de Cambio Climatico</w:t>
      </w:r>
      <w:r>
        <w:t>) that serves as a framework for the development and implementation of public policies for adaptation to climate change and the mitigation of greenhouse of gases [DOF, 2012].</w:t>
      </w:r>
    </w:p>
    <w:p w14:paraId="5293E700" w14:textId="7555F456" w:rsidR="00720740" w:rsidDel="00540CF7" w:rsidRDefault="00956070">
      <w:pPr>
        <w:pStyle w:val="BodyText"/>
        <w:rPr>
          <w:moveFrom w:id="48" w:author="Andres Cisneros" w:date="2017-06-05T11:03:00Z"/>
        </w:rPr>
      </w:pPr>
      <w:moveFromRangeStart w:id="49" w:author="Andres Cisneros" w:date="2017-06-05T11:03:00Z" w:name="move484423913"/>
      <w:moveFrom w:id="50" w:author="Andres Cisneros" w:date="2017-06-05T11:03:00Z">
        <w:r w:rsidDel="00540CF7">
          <w:t>The production and availability of natural and socio-economic data is a key component of the actions needed to achieve those goals [Mertz et al., 2009; Moser et al., 2010]. As a result, data availability has been identified as a common barrier in many steps of the adaptive management process, from the planning stage to outcome evaluation [Moser et al., 2010].</w:t>
        </w:r>
      </w:moveFrom>
    </w:p>
    <w:moveFromRangeEnd w:id="49"/>
    <w:p w14:paraId="0F11DDF1" w14:textId="77777777" w:rsidR="00720740" w:rsidRDefault="00956070">
      <w:pPr>
        <w:pStyle w:val="BodyText"/>
      </w:pPr>
      <w:r>
        <w:t xml:space="preserve">In Mexico, numerous information covering the seas and coasts can be found in academic institutions (UNIMAR; UCSD) and NGOs (COBI; TNC) located (physically) both inside and outside the country, as well as government agencies (CONABIO; CONAPESCA). However, there is an </w:t>
      </w:r>
      <w:commentRangeStart w:id="51"/>
      <w:r>
        <w:t xml:space="preserve">overall assumption </w:t>
      </w:r>
      <w:commentRangeEnd w:id="51"/>
      <w:r w:rsidR="002F4F6D">
        <w:rPr>
          <w:rStyle w:val="CommentReference"/>
        </w:rPr>
        <w:commentReference w:id="51"/>
      </w:r>
      <w:r>
        <w:t>that in developing nations data are often limited and perceived as lacking [cita]. In many cases, this is largely a result of the lack of knowledge about the availability of these data, rather than a complete (or partially) lack of it [</w:t>
      </w:r>
      <w:commentRangeStart w:id="52"/>
      <w:r>
        <w:t>cita</w:t>
      </w:r>
      <w:commentRangeEnd w:id="52"/>
      <w:r w:rsidR="002F4F6D">
        <w:rPr>
          <w:rStyle w:val="CommentReference"/>
        </w:rPr>
        <w:commentReference w:id="52"/>
      </w:r>
      <w:r>
        <w:t>]. Data availability is key not only to better understand Mexico's marine and coastal environments, but to identify knowledge gaps so that research can be prioritized [Reichman et al., 2011]. This will facilitate furnishing management and conservation policies for marine resources and coastal habitats vulnerable to climate change.</w:t>
      </w:r>
    </w:p>
    <w:p w14:paraId="3B7C3274" w14:textId="77777777" w:rsidR="00720740" w:rsidRDefault="00956070">
      <w:pPr>
        <w:pStyle w:val="BodyText"/>
      </w:pPr>
      <w:r>
        <w:t>Management of data and metadata (the information about every aspect of the data that is required to understand it) is a huge step to ensure proper preservation, stewardship, and access to information [Michener et al., 1997; Vincent et al., 2010]. And while diverse barriers often compromise the exchange of data among stakeholders [Reichman et al., 2011], having publicly accessible description on existing data (and metadata) is a huge step towards increasing collaboration for innovative research [Michener et al.,</w:t>
      </w:r>
      <w:del w:id="53" w:author="Andres Cisneros" w:date="2017-06-05T11:09:00Z">
        <w:r w:rsidDel="002F4F6D">
          <w:delText>m</w:delText>
        </w:r>
      </w:del>
      <w:r>
        <w:t xml:space="preserve"> 2006]. Having proper metadata increases data longevity, foster collaboration, and help examine analysis of the data itself; all important aspect of climate change studies [Michener et al., 2006]. The standardization of information trough metadata specifications provide guidance for consistently describing data objects and data types (e.g., methods, units of measurement, and details of experimental design) [Reichman et al., 2011]. Moreover, it allows the creation of a catalog that holds data or information of different disciplines. </w:t>
      </w:r>
      <w:commentRangeStart w:id="54"/>
      <w:r>
        <w:t>Countries like Canada have recently created nation-wide repositories of marine-related research metadata [Cisneros-Montemayor, 2016].</w:t>
      </w:r>
      <w:commentRangeEnd w:id="54"/>
      <w:r w:rsidR="00484F3C">
        <w:rPr>
          <w:rStyle w:val="CommentReference"/>
        </w:rPr>
        <w:commentReference w:id="54"/>
      </w:r>
    </w:p>
    <w:p w14:paraId="15C72023" w14:textId="13289FFB" w:rsidR="009264A4" w:rsidRDefault="00956070" w:rsidP="009264A4">
      <w:pPr>
        <w:pStyle w:val="BodyText"/>
        <w:rPr>
          <w:moveTo w:id="55" w:author="Andres Cisneros" w:date="2017-06-05T11:21:00Z"/>
        </w:rPr>
      </w:pPr>
      <w:commentRangeStart w:id="56"/>
      <w:r>
        <w:lastRenderedPageBreak/>
        <w:t xml:space="preserve">Several </w:t>
      </w:r>
      <w:commentRangeEnd w:id="56"/>
      <w:r w:rsidR="00D85609">
        <w:rPr>
          <w:rStyle w:val="CommentReference"/>
        </w:rPr>
        <w:commentReference w:id="56"/>
      </w:r>
      <w:r>
        <w:t>initiatives in different levels of society in Mexico are currently working on grouping data-sets and information in single repositories. University level projects like The Gulf of Mexico Species Interactions database [GoMexSI] and DataMares [DataMares] are collecting information from specific areas (the gulfs of Mexico and California, respectively). Non-governmental organizations are also contributing with initiatives like MonitoreoNoroeste that focus on marine monitoring data [FMCN]. Finally, the National Commission for the Knowledge of Biodiversity (CONABIO) hold an important and robust list of biological and social data related to both marine and terrestrial environments [CONABIO]. Moreover, as part of a cutting-edge initiative, Mexico has recently created an information system solely devoted to climate change [SICC].</w:t>
      </w:r>
      <w:ins w:id="57" w:author="Andres Cisneros" w:date="2017-06-05T11:21:00Z">
        <w:r w:rsidR="009264A4" w:rsidRPr="009264A4">
          <w:t xml:space="preserve"> </w:t>
        </w:r>
      </w:ins>
      <w:moveToRangeStart w:id="58" w:author="Andres Cisneros" w:date="2017-06-05T11:21:00Z" w:name="move484425007"/>
      <w:moveTo w:id="59" w:author="Andres Cisneros" w:date="2017-06-05T11:21:00Z">
        <w:r w:rsidR="009264A4">
          <w:t xml:space="preserve">These initiatives are examples of successful efforts to make marine data in Mexico available. However, there is still a lot of work to do. Most of the repositories available cover geographic areas or are topic specific. Those that are actually nation-wide are often limited or also topic-specific. Hence, the current project aimed to create a meta-database for oceanographic, ecological, economic, fisheries and social data for marine ecosystems and marine-related sectors of Mexico. </w:t>
        </w:r>
      </w:moveTo>
    </w:p>
    <w:moveToRangeEnd w:id="58"/>
    <w:p w14:paraId="26A8660E" w14:textId="75EBE6D6" w:rsidR="00720740" w:rsidDel="009264A4" w:rsidRDefault="00720740">
      <w:pPr>
        <w:pStyle w:val="BodyText"/>
        <w:rPr>
          <w:del w:id="60" w:author="Andres Cisneros" w:date="2017-06-05T11:21:00Z"/>
        </w:rPr>
      </w:pPr>
    </w:p>
    <w:p w14:paraId="255FFFBA" w14:textId="1ADFC64C" w:rsidR="00720740" w:rsidRDefault="00956070">
      <w:pPr>
        <w:pStyle w:val="BodyText"/>
      </w:pPr>
      <w:moveFromRangeStart w:id="61" w:author="Andres Cisneros" w:date="2017-06-05T11:21:00Z" w:name="move484425007"/>
      <w:moveFrom w:id="62" w:author="Andres Cisneros" w:date="2017-06-05T11:21:00Z">
        <w:r w:rsidDel="009264A4">
          <w:t xml:space="preserve">These initiatives are examples of successful efforts to make marine data in Mexico available. However, there is still a lot of work to do. Most of the repositories available cover geographic areas or are topic specific. Those that are actually nation-wide are often limited or also topic-specific. Hence, the current project aimed to create a meta-database for oceanographic, ecological, economic, fisheries and social data for marine ecosystems and marine-related sectors of Mexico. </w:t>
        </w:r>
      </w:moveFrom>
      <w:moveFromRangeEnd w:id="61"/>
      <w:r>
        <w:t xml:space="preserve">The information collected was then analyzed in order to determine trends and data gaps in Mexico. Finally, using fisheries as an example we </w:t>
      </w:r>
      <w:commentRangeStart w:id="63"/>
      <w:r>
        <w:rPr>
          <w:b/>
        </w:rPr>
        <w:t>somehow</w:t>
      </w:r>
      <w:r>
        <w:t xml:space="preserve"> evaluated Mexico's position in relation to climate change data </w:t>
      </w:r>
      <w:commentRangeEnd w:id="63"/>
      <w:r w:rsidR="009264A4">
        <w:rPr>
          <w:rStyle w:val="CommentReference"/>
        </w:rPr>
        <w:commentReference w:id="63"/>
      </w:r>
      <w:r>
        <w:t>and identified fields of improvement. It is worth mention that the meta-database is an open source repository for public consultation and sharing. We believe that the meta-database of marine research will help facilitate efficient use of existing information and stimulate collaboration among multiple stakeholders.</w:t>
      </w:r>
      <w:bookmarkStart w:id="64" w:name="materials-and-methods"/>
      <w:bookmarkEnd w:id="64"/>
    </w:p>
    <w:sectPr w:rsidR="007207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ndres Cisneros" w:date="2017-06-05T11:28:00Z" w:initials="AC">
    <w:p w14:paraId="10EBEF9B" w14:textId="05F40425" w:rsidR="009264A4" w:rsidRDefault="009264A4">
      <w:pPr>
        <w:pStyle w:val="CommentText"/>
      </w:pPr>
      <w:r>
        <w:rPr>
          <w:rStyle w:val="CommentReference"/>
        </w:rPr>
        <w:annotationRef/>
      </w:r>
      <w:r>
        <w:t xml:space="preserve">Nice start! I think the main thing we can improve is the structure of the arguments. Climate change is an integral part of the paper, but I thought it took a while for the main message to take shape. Maybe </w:t>
      </w:r>
      <w:r w:rsidR="005A5BED">
        <w:t>you can try the order:</w:t>
      </w:r>
    </w:p>
    <w:p w14:paraId="7D4FBA1B" w14:textId="76A3A6A0" w:rsidR="005A5BED" w:rsidRDefault="005A5BED">
      <w:pPr>
        <w:pStyle w:val="CommentText"/>
      </w:pPr>
    </w:p>
    <w:p w14:paraId="7F3C3C09" w14:textId="67753CD1" w:rsidR="005A5BED" w:rsidRDefault="005A5BED">
      <w:pPr>
        <w:pStyle w:val="CommentText"/>
      </w:pPr>
      <w:r>
        <w:t xml:space="preserve">1. Global challenges, namely climate change, require large-scale and long-term analysis and planning, which in turns requires a much wider array of information. Large metadatabases help with that. </w:t>
      </w:r>
    </w:p>
    <w:p w14:paraId="17AB025F" w14:textId="1686A99E" w:rsidR="005A5BED" w:rsidRDefault="005A5BED">
      <w:pPr>
        <w:pStyle w:val="CommentText"/>
      </w:pPr>
    </w:p>
    <w:p w14:paraId="4725C13A" w14:textId="7659332C" w:rsidR="005A5BED" w:rsidRDefault="005A5BED">
      <w:pPr>
        <w:pStyle w:val="CommentText"/>
      </w:pPr>
      <w:r>
        <w:t xml:space="preserve">2. </w:t>
      </w:r>
      <w:r w:rsidR="000B397B">
        <w:t xml:space="preserve">These are some examples of the various repercussions of climate change on natural systems and social ones. </w:t>
      </w:r>
    </w:p>
    <w:p w14:paraId="570D14EC" w14:textId="2BE877FA" w:rsidR="000B397B" w:rsidRDefault="000B397B">
      <w:pPr>
        <w:pStyle w:val="CommentText"/>
      </w:pPr>
    </w:p>
    <w:p w14:paraId="1990C190" w14:textId="11734FE6" w:rsidR="000B397B" w:rsidRDefault="000B397B">
      <w:pPr>
        <w:pStyle w:val="CommentText"/>
      </w:pPr>
      <w:r>
        <w:t xml:space="preserve">3. Because of their relatively lower adaptive capacity (e.g., x, x, x), developing countries must be at the forefront of initiatives to anticipate ocean impacts and more carefully plan adaptations, leveraging cross-disciplinary and cross-sectoral cooperation. (Meta)data identification and compilation can be a first foundational step. </w:t>
      </w:r>
    </w:p>
    <w:p w14:paraId="018BFA2C" w14:textId="77777777" w:rsidR="000B397B" w:rsidRDefault="000B397B">
      <w:pPr>
        <w:pStyle w:val="CommentText"/>
      </w:pPr>
    </w:p>
    <w:p w14:paraId="104F8E49" w14:textId="40A4B444" w:rsidR="000B397B" w:rsidRDefault="000B397B">
      <w:pPr>
        <w:pStyle w:val="CommentText"/>
      </w:pPr>
      <w:r>
        <w:t xml:space="preserve">4. Mexico is our focus here because it is in the unique position of being socially and economically highly vulnerable to climate changes on the ocean, yet has a quite well-established research network that nonetheless could do much to improve collaboration and shared objective planning. </w:t>
      </w:r>
      <w:r w:rsidR="00177A99">
        <w:t xml:space="preserve">Metadatabase would thus prove highly beneficial. </w:t>
      </w:r>
      <w:r>
        <w:t>(This is where we highlight existing repositories and what we are adding.)</w:t>
      </w:r>
      <w:r w:rsidR="00177A99">
        <w:t xml:space="preserve"> </w:t>
      </w:r>
    </w:p>
    <w:p w14:paraId="329DA9F9" w14:textId="658E8A93" w:rsidR="000B397B" w:rsidRDefault="000B397B">
      <w:pPr>
        <w:pStyle w:val="CommentText"/>
      </w:pPr>
    </w:p>
    <w:p w14:paraId="2867106E" w14:textId="59E2C019" w:rsidR="000B397B" w:rsidRDefault="000B397B">
      <w:pPr>
        <w:pStyle w:val="CommentText"/>
      </w:pPr>
      <w:r>
        <w:t xml:space="preserve">5. </w:t>
      </w:r>
      <w:r w:rsidR="00177A99">
        <w:t xml:space="preserve">This is what we do in this paper: 1) show how we compiled all the metadata in Mexico, including highlighting existing repositories; 2) highlight key trends, data strengths and gaps; 3) basic evaluation of capacity (in terms of data availability) for robust climate change projections; 4) key steps that could be taken to further strengthen existing data. </w:t>
      </w:r>
    </w:p>
  </w:comment>
  <w:comment w:id="14" w:author="Andres Cisneros" w:date="2017-06-01T12:07:00Z" w:initials="AC">
    <w:p w14:paraId="7C50A1B4" w14:textId="77777777" w:rsidR="00750E42" w:rsidRDefault="00750E42">
      <w:pPr>
        <w:pStyle w:val="CommentText"/>
      </w:pPr>
      <w:r>
        <w:rPr>
          <w:rStyle w:val="CommentReference"/>
        </w:rPr>
        <w:annotationRef/>
      </w:r>
      <w:r>
        <w:t>Might have to define this depending on the journal</w:t>
      </w:r>
    </w:p>
  </w:comment>
  <w:comment w:id="18" w:author="Andres Cisneros" w:date="2017-06-05T11:03:00Z" w:initials="AC">
    <w:p w14:paraId="47ADC36C" w14:textId="25B684CF" w:rsidR="00540CF7" w:rsidRDefault="00540CF7">
      <w:pPr>
        <w:pStyle w:val="CommentText"/>
      </w:pPr>
      <w:r>
        <w:rPr>
          <w:rStyle w:val="CommentReference"/>
        </w:rPr>
        <w:annotationRef/>
      </w:r>
      <w:r>
        <w:t>This argument should be right at the beginning, it is the central motivation for this project</w:t>
      </w:r>
    </w:p>
  </w:comment>
  <w:comment w:id="44" w:author="Andres Cisneros" w:date="2017-06-05T10:54:00Z" w:initials="AC">
    <w:p w14:paraId="19F89FE5" w14:textId="12AFCA65" w:rsidR="00D912C6" w:rsidRDefault="00D912C6">
      <w:pPr>
        <w:pStyle w:val="CommentText"/>
      </w:pPr>
      <w:r>
        <w:rPr>
          <w:rStyle w:val="CommentReference"/>
        </w:rPr>
        <w:annotationRef/>
      </w:r>
      <w:r>
        <w:t>Most marine tourism in Mexico isn’t in MPAs</w:t>
      </w:r>
    </w:p>
  </w:comment>
  <w:comment w:id="51" w:author="Andres Cisneros" w:date="2017-06-05T11:05:00Z" w:initials="AC">
    <w:p w14:paraId="49DE873D" w14:textId="4D4B5D3E" w:rsidR="002F4F6D" w:rsidRDefault="002F4F6D">
      <w:pPr>
        <w:pStyle w:val="CommentText"/>
      </w:pPr>
      <w:r>
        <w:rPr>
          <w:rStyle w:val="CommentReference"/>
        </w:rPr>
        <w:annotationRef/>
      </w:r>
      <w:r>
        <w:t>There is some evidence to back this up but of course I get your point</w:t>
      </w:r>
    </w:p>
  </w:comment>
  <w:comment w:id="52" w:author="Andres Cisneros" w:date="2017-06-05T11:09:00Z" w:initials="AC">
    <w:p w14:paraId="5F44F959" w14:textId="53AEC6A6" w:rsidR="002F4F6D" w:rsidRDefault="002F4F6D">
      <w:pPr>
        <w:pStyle w:val="CommentText"/>
      </w:pPr>
      <w:r>
        <w:rPr>
          <w:rStyle w:val="CommentReference"/>
        </w:rPr>
        <w:annotationRef/>
      </w:r>
      <w:r>
        <w:t>You can cite the Canada metadata project here</w:t>
      </w:r>
    </w:p>
  </w:comment>
  <w:comment w:id="54" w:author="Andres Cisneros" w:date="2017-06-05T11:11:00Z" w:initials="AC">
    <w:p w14:paraId="794412C6" w14:textId="7E9F8B10" w:rsidR="00484F3C" w:rsidRDefault="00484F3C">
      <w:pPr>
        <w:pStyle w:val="CommentText"/>
      </w:pPr>
      <w:r>
        <w:rPr>
          <w:rStyle w:val="CommentReference"/>
        </w:rPr>
        <w:annotationRef/>
      </w:r>
      <w:r>
        <w:t xml:space="preserve">Instead of focusing on this </w:t>
      </w:r>
      <w:r w:rsidR="00D85609">
        <w:t xml:space="preserve">specific </w:t>
      </w:r>
      <w:r>
        <w:t xml:space="preserve">example you could include it with other examples of large metadata efforts (Sea Around Us, Ecobase, Fishbase, ArticNet, NOAA, CONABIO, etc.) </w:t>
      </w:r>
    </w:p>
    <w:p w14:paraId="35C51D71" w14:textId="77777777" w:rsidR="00484F3C" w:rsidRDefault="00484F3C">
      <w:pPr>
        <w:pStyle w:val="CommentText"/>
      </w:pPr>
    </w:p>
    <w:p w14:paraId="2F0EA194" w14:textId="28E6B644" w:rsidR="00484F3C" w:rsidRDefault="00484F3C">
      <w:pPr>
        <w:pStyle w:val="CommentText"/>
      </w:pPr>
      <w:r>
        <w:t xml:space="preserve">The main message with all of these is that open data is highly useful both for direct analysis and for fostering collaboration. Given the scale of natural and socioeconomic processes that we have to address, you need large-scale analyses and collaboration, and metadata significantly facilitates that </w:t>
      </w:r>
    </w:p>
  </w:comment>
  <w:comment w:id="56" w:author="Andres Cisneros" w:date="2017-06-05T11:17:00Z" w:initials="AC">
    <w:p w14:paraId="49A6E17E" w14:textId="6EB6CD39" w:rsidR="00D85609" w:rsidRDefault="00D85609">
      <w:pPr>
        <w:pStyle w:val="CommentText"/>
      </w:pPr>
      <w:r>
        <w:rPr>
          <w:rStyle w:val="CommentReference"/>
        </w:rPr>
        <w:annotationRef/>
      </w:r>
      <w:r>
        <w:t xml:space="preserve">We’ll describe all these in detail in the Methods (similar to the Canada paper where we highlighted the largest existing repositories) but I think here we can be more brief. The important point to make is: “There are existing data and metadata repositories in Mexico, but THIS is what our effort does that adds to and is different from those.” If you combine this and the </w:t>
      </w:r>
      <w:r w:rsidR="009264A4">
        <w:t xml:space="preserve">first part of the </w:t>
      </w:r>
      <w:r>
        <w:t>next paragraph it will help</w:t>
      </w:r>
    </w:p>
  </w:comment>
  <w:comment w:id="63" w:author="Andres Cisneros" w:date="2017-06-05T11:21:00Z" w:initials="AC">
    <w:p w14:paraId="6E483C37" w14:textId="2EB4BC90" w:rsidR="009264A4" w:rsidRDefault="009264A4">
      <w:pPr>
        <w:pStyle w:val="CommentText"/>
      </w:pPr>
      <w:r>
        <w:rPr>
          <w:rStyle w:val="CommentReference"/>
        </w:rPr>
        <w:annotationRef/>
      </w:r>
      <w:r>
        <w:t xml:space="preserve">I think the best way to do this is to: </w:t>
      </w:r>
    </w:p>
    <w:p w14:paraId="66B2B787" w14:textId="77777777" w:rsidR="009264A4" w:rsidRDefault="009264A4">
      <w:pPr>
        <w:pStyle w:val="CommentText"/>
      </w:pPr>
    </w:p>
    <w:p w14:paraId="4357101A" w14:textId="242DED0E" w:rsidR="009264A4" w:rsidRDefault="009264A4">
      <w:pPr>
        <w:pStyle w:val="CommentText"/>
      </w:pPr>
      <w:r>
        <w:t>1) Use the literature to briefly identify what the key data needs are for simple but informative climate change projections (e.g. what types of data, how long a time series, etc.) based on existing types of analyses (IPCC, William’s work, ecosystem models, etc.)</w:t>
      </w:r>
    </w:p>
    <w:p w14:paraId="50E8405F" w14:textId="77777777" w:rsidR="009264A4" w:rsidRDefault="009264A4">
      <w:pPr>
        <w:pStyle w:val="CommentText"/>
      </w:pPr>
    </w:p>
    <w:p w14:paraId="2CCBE6E5" w14:textId="77777777" w:rsidR="009264A4" w:rsidRDefault="009264A4">
      <w:pPr>
        <w:pStyle w:val="CommentText"/>
      </w:pPr>
      <w:r>
        <w:t>2) Compare those “ideal” data needs with what we see in the metadata</w:t>
      </w:r>
    </w:p>
    <w:p w14:paraId="47815BB8" w14:textId="77777777" w:rsidR="009264A4" w:rsidRDefault="009264A4">
      <w:pPr>
        <w:pStyle w:val="CommentText"/>
      </w:pPr>
    </w:p>
    <w:p w14:paraId="188E1BAE" w14:textId="4C50FCE8" w:rsidR="009264A4" w:rsidRDefault="009264A4">
      <w:pPr>
        <w:pStyle w:val="CommentText"/>
      </w:pPr>
      <w:r>
        <w:t>3) Highlight the low-hanging fruits in existing information gaps (e.g. information exists but hasn’t been compiled, information is relatively easy to collect with targeted new research, etc.). This last one is important because we want to point to solutions, not just problems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67106E" w15:done="0"/>
  <w15:commentEx w15:paraId="7C50A1B4" w15:done="0"/>
  <w15:commentEx w15:paraId="47ADC36C" w15:done="0"/>
  <w15:commentEx w15:paraId="19F89FE5" w15:done="0"/>
  <w15:commentEx w15:paraId="49DE873D" w15:done="0"/>
  <w15:commentEx w15:paraId="5F44F959" w15:done="0"/>
  <w15:commentEx w15:paraId="2F0EA194" w15:done="0"/>
  <w15:commentEx w15:paraId="49A6E17E" w15:done="0"/>
  <w15:commentEx w15:paraId="188E1BA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E44F0" w14:textId="77777777" w:rsidR="00281D7F" w:rsidRDefault="00281D7F">
      <w:pPr>
        <w:spacing w:after="0"/>
      </w:pPr>
      <w:r>
        <w:separator/>
      </w:r>
    </w:p>
  </w:endnote>
  <w:endnote w:type="continuationSeparator" w:id="0">
    <w:p w14:paraId="5E14B6EB" w14:textId="77777777" w:rsidR="00281D7F" w:rsidRDefault="00281D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auto"/>
    <w:pitch w:val="variable"/>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AA454" w14:textId="77777777" w:rsidR="00281D7F" w:rsidRDefault="00281D7F">
      <w:r>
        <w:separator/>
      </w:r>
    </w:p>
  </w:footnote>
  <w:footnote w:type="continuationSeparator" w:id="0">
    <w:p w14:paraId="57CAC15C" w14:textId="77777777" w:rsidR="00281D7F" w:rsidRDefault="00281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EEC1D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77578A"/>
    <w:multiLevelType w:val="multilevel"/>
    <w:tmpl w:val="A82AC8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s Cisneros">
    <w15:presenceInfo w15:providerId="Windows Live" w15:userId="88020d927231b6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397B"/>
    <w:rsid w:val="001515B2"/>
    <w:rsid w:val="00177A99"/>
    <w:rsid w:val="00281D7F"/>
    <w:rsid w:val="002F4F6D"/>
    <w:rsid w:val="004553C6"/>
    <w:rsid w:val="00484F3C"/>
    <w:rsid w:val="004E29B3"/>
    <w:rsid w:val="00540CF7"/>
    <w:rsid w:val="00590D07"/>
    <w:rsid w:val="005A5BED"/>
    <w:rsid w:val="00720740"/>
    <w:rsid w:val="00750E42"/>
    <w:rsid w:val="00781FBD"/>
    <w:rsid w:val="00784D58"/>
    <w:rsid w:val="007928FE"/>
    <w:rsid w:val="00840505"/>
    <w:rsid w:val="008D6863"/>
    <w:rsid w:val="00911324"/>
    <w:rsid w:val="009264A4"/>
    <w:rsid w:val="00956070"/>
    <w:rsid w:val="00B86B75"/>
    <w:rsid w:val="00BC48D5"/>
    <w:rsid w:val="00C36279"/>
    <w:rsid w:val="00D524C8"/>
    <w:rsid w:val="00D85609"/>
    <w:rsid w:val="00D912C6"/>
    <w:rsid w:val="00DA217D"/>
    <w:rsid w:val="00E315A3"/>
    <w:rsid w:val="00E847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94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750E42"/>
    <w:rPr>
      <w:sz w:val="16"/>
      <w:szCs w:val="16"/>
    </w:rPr>
  </w:style>
  <w:style w:type="paragraph" w:styleId="CommentText">
    <w:name w:val="annotation text"/>
    <w:basedOn w:val="Normal"/>
    <w:link w:val="CommentTextChar"/>
    <w:semiHidden/>
    <w:unhideWhenUsed/>
    <w:rsid w:val="00750E42"/>
    <w:rPr>
      <w:sz w:val="20"/>
      <w:szCs w:val="20"/>
    </w:rPr>
  </w:style>
  <w:style w:type="character" w:customStyle="1" w:styleId="CommentTextChar">
    <w:name w:val="Comment Text Char"/>
    <w:basedOn w:val="DefaultParagraphFont"/>
    <w:link w:val="CommentText"/>
    <w:semiHidden/>
    <w:rsid w:val="00750E42"/>
    <w:rPr>
      <w:sz w:val="20"/>
      <w:szCs w:val="20"/>
    </w:rPr>
  </w:style>
  <w:style w:type="paragraph" w:styleId="CommentSubject">
    <w:name w:val="annotation subject"/>
    <w:basedOn w:val="CommentText"/>
    <w:next w:val="CommentText"/>
    <w:link w:val="CommentSubjectChar"/>
    <w:semiHidden/>
    <w:unhideWhenUsed/>
    <w:rsid w:val="00750E42"/>
    <w:rPr>
      <w:b/>
      <w:bCs/>
    </w:rPr>
  </w:style>
  <w:style w:type="character" w:customStyle="1" w:styleId="CommentSubjectChar">
    <w:name w:val="Comment Subject Char"/>
    <w:basedOn w:val="CommentTextChar"/>
    <w:link w:val="CommentSubject"/>
    <w:semiHidden/>
    <w:rsid w:val="00750E42"/>
    <w:rPr>
      <w:b/>
      <w:bCs/>
      <w:sz w:val="20"/>
      <w:szCs w:val="20"/>
    </w:rPr>
  </w:style>
  <w:style w:type="paragraph" w:styleId="BalloonText">
    <w:name w:val="Balloon Text"/>
    <w:basedOn w:val="Normal"/>
    <w:link w:val="BalloonTextChar"/>
    <w:semiHidden/>
    <w:unhideWhenUsed/>
    <w:rsid w:val="00750E4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50E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Meta-Database of Marine Research in Mexico: Trends and Applications</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Meta-Database of Marine Research in Mexico: Trends and Applications</dc:title>
  <dc:creator>Palacios-Abrantes, J; Arreguín-Sánchez, F; Cisneros, A; Cisneros-Mata, M.A; Rodríguez, L.</dc:creator>
  <cp:lastModifiedBy>Andres Cisneros</cp:lastModifiedBy>
  <cp:revision>12</cp:revision>
  <dcterms:created xsi:type="dcterms:W3CDTF">2017-04-25T20:43:00Z</dcterms:created>
  <dcterms:modified xsi:type="dcterms:W3CDTF">2017-06-05T18:50:00Z</dcterms:modified>
</cp:coreProperties>
</file>